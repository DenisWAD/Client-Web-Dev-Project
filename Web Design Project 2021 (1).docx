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3AD4" w14:textId="10FF4FA7" w:rsidR="00665BAF" w:rsidRDefault="00665BAF"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rPr>
          <w:rFonts w:ascii="Arial" w:hAnsi="Arial" w:cs="Arial"/>
          <w:b/>
          <w:bCs/>
          <w:color w:val="000000"/>
          <w:sz w:val="36"/>
          <w:szCs w:val="36"/>
        </w:rPr>
      </w:pPr>
      <w:r>
        <w:rPr>
          <w:rFonts w:ascii="Arial" w:hAnsi="Arial" w:cs="Arial"/>
          <w:b/>
          <w:bCs/>
          <w:color w:val="000000"/>
          <w:sz w:val="36"/>
          <w:szCs w:val="36"/>
        </w:rPr>
        <w:t xml:space="preserve"> </w:t>
      </w:r>
      <w:r w:rsidR="00333800">
        <w:rPr>
          <w:rFonts w:ascii="Arial" w:hAnsi="Arial" w:cs="Arial"/>
          <w:b/>
          <w:bCs/>
          <w:color w:val="000000"/>
          <w:sz w:val="36"/>
          <w:szCs w:val="36"/>
        </w:rPr>
        <w:t>Web Design</w:t>
      </w:r>
      <w:r>
        <w:rPr>
          <w:rFonts w:ascii="Arial" w:hAnsi="Arial" w:cs="Arial"/>
          <w:b/>
          <w:bCs/>
          <w:color w:val="000000"/>
          <w:sz w:val="36"/>
          <w:szCs w:val="36"/>
        </w:rPr>
        <w:t xml:space="preserve"> </w:t>
      </w:r>
      <w:r w:rsidR="00684186">
        <w:rPr>
          <w:rFonts w:ascii="Arial" w:hAnsi="Arial" w:cs="Arial"/>
          <w:b/>
          <w:bCs/>
          <w:color w:val="000000"/>
          <w:sz w:val="36"/>
          <w:szCs w:val="36"/>
        </w:rPr>
        <w:t>Client-Side</w:t>
      </w:r>
      <w:r w:rsidR="00FE1320">
        <w:rPr>
          <w:rFonts w:ascii="Arial" w:hAnsi="Arial" w:cs="Arial"/>
          <w:b/>
          <w:bCs/>
          <w:color w:val="000000"/>
          <w:sz w:val="36"/>
          <w:szCs w:val="36"/>
        </w:rPr>
        <w:t xml:space="preserve"> Scripting </w:t>
      </w:r>
      <w:r>
        <w:rPr>
          <w:rFonts w:ascii="Arial" w:hAnsi="Arial" w:cs="Arial"/>
          <w:b/>
          <w:bCs/>
          <w:color w:val="000000"/>
          <w:sz w:val="36"/>
          <w:szCs w:val="36"/>
        </w:rPr>
        <w:t>Project</w:t>
      </w:r>
      <w:r w:rsidR="00FE1320">
        <w:rPr>
          <w:rFonts w:ascii="Arial" w:hAnsi="Arial" w:cs="Arial"/>
          <w:b/>
          <w:bCs/>
          <w:color w:val="000000"/>
          <w:sz w:val="36"/>
          <w:szCs w:val="36"/>
        </w:rPr>
        <w:t xml:space="preserve"> (60%)</w:t>
      </w:r>
    </w:p>
    <w:p w14:paraId="7DEABC2A" w14:textId="77777777" w:rsidR="00492F75" w:rsidRDefault="00492F75"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rPr>
          <w:rFonts w:ascii="Arial" w:hAnsi="Arial" w:cs="Arial"/>
          <w:b/>
          <w:bCs/>
          <w:color w:val="000000"/>
        </w:rPr>
      </w:pPr>
      <w:r>
        <w:rPr>
          <w:rFonts w:ascii="Arial" w:hAnsi="Arial" w:cs="Arial"/>
          <w:b/>
          <w:bCs/>
          <w:color w:val="000000"/>
        </w:rPr>
        <w:br/>
      </w:r>
    </w:p>
    <w:p w14:paraId="31419FB4" w14:textId="77777777" w:rsidR="00492F75" w:rsidRDefault="004671BA"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outlineLvl w:val="0"/>
        <w:rPr>
          <w:rFonts w:ascii="Arial" w:hAnsi="Arial" w:cs="Arial"/>
          <w:color w:val="000000"/>
        </w:rPr>
      </w:pPr>
      <w:r>
        <w:rPr>
          <w:rFonts w:ascii="Arial" w:hAnsi="Arial" w:cs="Arial"/>
          <w:b/>
          <w:bCs/>
          <w:color w:val="000000"/>
        </w:rPr>
        <w:t>The assignment is worth 6</w:t>
      </w:r>
      <w:r w:rsidR="00492F75">
        <w:rPr>
          <w:rFonts w:ascii="Arial" w:hAnsi="Arial" w:cs="Arial"/>
          <w:b/>
          <w:bCs/>
          <w:color w:val="000000"/>
        </w:rPr>
        <w:t>0% of your overall Mark</w:t>
      </w:r>
      <w:r w:rsidR="00492F75">
        <w:rPr>
          <w:rFonts w:ascii="Arial" w:hAnsi="Arial" w:cs="Arial"/>
          <w:color w:val="000000"/>
        </w:rPr>
        <w:t>.</w:t>
      </w:r>
    </w:p>
    <w:p w14:paraId="3D988D63" w14:textId="77777777" w:rsidR="006F200E" w:rsidRDefault="006F200E" w:rsidP="0068418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center"/>
        <w:outlineLvl w:val="0"/>
        <w:rPr>
          <w:rFonts w:ascii="Arial" w:hAnsi="Arial" w:cs="Arial"/>
          <w:color w:val="000000"/>
        </w:rPr>
      </w:pPr>
      <w:r>
        <w:rPr>
          <w:rFonts w:ascii="Arial" w:hAnsi="Arial" w:cs="Arial"/>
          <w:color w:val="000000"/>
        </w:rPr>
        <w:t xml:space="preserve">Please note: You must attend the </w:t>
      </w:r>
      <w:r w:rsidR="008302F0">
        <w:rPr>
          <w:rFonts w:ascii="Arial" w:hAnsi="Arial" w:cs="Arial"/>
          <w:color w:val="000000"/>
        </w:rPr>
        <w:t xml:space="preserve">online </w:t>
      </w:r>
      <w:r>
        <w:rPr>
          <w:rFonts w:ascii="Arial" w:hAnsi="Arial" w:cs="Arial"/>
          <w:color w:val="000000"/>
        </w:rPr>
        <w:t>final presentation of your project to be marked.</w:t>
      </w:r>
    </w:p>
    <w:p w14:paraId="2074F65E" w14:textId="77777777" w:rsidR="00492F75" w:rsidRDefault="00492F75" w:rsidP="00492F75">
      <w:pPr>
        <w:rPr>
          <w:rFonts w:ascii="Tahoma" w:hAnsi="Tahoma" w:cs="Tahoma"/>
          <w:sz w:val="20"/>
          <w:szCs w:val="20"/>
        </w:rPr>
      </w:pPr>
    </w:p>
    <w:p w14:paraId="421C411A" w14:textId="77777777" w:rsidR="00492F75" w:rsidRDefault="00492F75" w:rsidP="00492F75">
      <w:pPr>
        <w:rPr>
          <w:rFonts w:ascii="Tahoma" w:hAnsi="Tahoma" w:cs="Tahoma"/>
          <w:sz w:val="20"/>
          <w:szCs w:val="20"/>
        </w:rPr>
      </w:pPr>
    </w:p>
    <w:p w14:paraId="50FA4AD3" w14:textId="77777777" w:rsidR="00492F75" w:rsidRDefault="00492F75" w:rsidP="00684186">
      <w:pPr>
        <w:pBdr>
          <w:bottom w:val="single" w:sz="4" w:space="1" w:color="auto"/>
        </w:pBdr>
        <w:autoSpaceDE w:val="0"/>
        <w:autoSpaceDN w:val="0"/>
        <w:adjustRightInd w:val="0"/>
        <w:outlineLvl w:val="0"/>
        <w:rPr>
          <w:rFonts w:ascii="Arial" w:hAnsi="Arial" w:cs="Arial"/>
          <w:color w:val="000000"/>
        </w:rPr>
      </w:pPr>
      <w:r>
        <w:rPr>
          <w:rFonts w:ascii="Arial" w:hAnsi="Arial" w:cs="Arial"/>
          <w:b/>
          <w:bCs/>
          <w:color w:val="000000"/>
          <w:sz w:val="28"/>
          <w:szCs w:val="28"/>
        </w:rPr>
        <w:t>Project Details</w:t>
      </w:r>
    </w:p>
    <w:p w14:paraId="2D156C53" w14:textId="77777777" w:rsidR="00492F75" w:rsidRDefault="00492F75" w:rsidP="00492F75">
      <w:pPr>
        <w:rPr>
          <w:rFonts w:ascii="Tahoma" w:hAnsi="Tahoma" w:cs="Tahoma"/>
          <w:sz w:val="20"/>
          <w:szCs w:val="20"/>
        </w:rPr>
      </w:pPr>
    </w:p>
    <w:p w14:paraId="29E986AB" w14:textId="77777777" w:rsidR="00492F75" w:rsidRDefault="00492F75" w:rsidP="00492F75">
      <w:pPr>
        <w:rPr>
          <w:rFonts w:ascii="Tahoma" w:hAnsi="Tahoma" w:cs="Tahoma"/>
          <w:sz w:val="20"/>
          <w:szCs w:val="20"/>
        </w:rPr>
      </w:pPr>
    </w:p>
    <w:p w14:paraId="75170051" w14:textId="77777777" w:rsidR="00492F75" w:rsidRPr="00EB28E3" w:rsidRDefault="00492F75" w:rsidP="00492F75">
      <w:pPr>
        <w:jc w:val="both"/>
        <w:rPr>
          <w:rFonts w:ascii="Tahoma" w:hAnsi="Tahoma" w:cs="Tahoma"/>
        </w:rPr>
      </w:pPr>
      <w:r w:rsidRPr="00EB28E3">
        <w:rPr>
          <w:rFonts w:ascii="Tahoma" w:hAnsi="Tahoma" w:cs="Tahoma"/>
        </w:rPr>
        <w:t>You are required to develop a website</w:t>
      </w:r>
      <w:r w:rsidR="00DF44D3">
        <w:rPr>
          <w:rFonts w:ascii="Tahoma" w:hAnsi="Tahoma" w:cs="Tahoma"/>
        </w:rPr>
        <w:t xml:space="preserve"> </w:t>
      </w:r>
      <w:r w:rsidR="004671BA">
        <w:rPr>
          <w:rFonts w:ascii="Tahoma" w:hAnsi="Tahoma" w:cs="Tahoma"/>
        </w:rPr>
        <w:t>for a Business</w:t>
      </w:r>
      <w:r w:rsidR="00E35A36">
        <w:rPr>
          <w:rFonts w:ascii="Tahoma" w:hAnsi="Tahoma" w:cs="Tahoma"/>
        </w:rPr>
        <w:t>.</w:t>
      </w:r>
      <w:r w:rsidR="004671BA">
        <w:rPr>
          <w:rFonts w:ascii="Tahoma" w:hAnsi="Tahoma" w:cs="Tahoma"/>
        </w:rPr>
        <w:t xml:space="preserve"> The Business can be of your choice.</w:t>
      </w:r>
    </w:p>
    <w:p w14:paraId="0E741B8A" w14:textId="77777777" w:rsidR="00492F75" w:rsidRPr="00EB28E3" w:rsidRDefault="00492F75" w:rsidP="00492F75">
      <w:pPr>
        <w:jc w:val="both"/>
        <w:rPr>
          <w:rFonts w:ascii="Tahoma" w:hAnsi="Tahoma" w:cs="Tahoma"/>
        </w:rPr>
      </w:pPr>
    </w:p>
    <w:p w14:paraId="17513734" w14:textId="77777777" w:rsidR="00492F75" w:rsidRDefault="00A5414A" w:rsidP="00492F75">
      <w:pPr>
        <w:rPr>
          <w:rFonts w:ascii="Tahoma" w:hAnsi="Tahoma" w:cs="Tahoma"/>
        </w:rPr>
      </w:pPr>
      <w:r w:rsidRPr="00A5414A">
        <w:rPr>
          <w:rFonts w:ascii="Tahoma" w:hAnsi="Tahoma" w:cs="Tahoma"/>
          <w:b/>
        </w:rPr>
        <w:t>Overview</w:t>
      </w:r>
      <w:r w:rsidR="00492F75">
        <w:rPr>
          <w:rFonts w:ascii="Tahoma" w:hAnsi="Tahoma" w:cs="Tahoma"/>
        </w:rPr>
        <w:t>:</w:t>
      </w:r>
    </w:p>
    <w:p w14:paraId="21BF96F7" w14:textId="77777777" w:rsidR="00492F75" w:rsidRPr="00EB28E3" w:rsidRDefault="00492F75" w:rsidP="00492F75">
      <w:pPr>
        <w:rPr>
          <w:rFonts w:ascii="Tahoma" w:hAnsi="Tahoma" w:cs="Tahoma"/>
        </w:rPr>
      </w:pPr>
    </w:p>
    <w:p w14:paraId="4E0F49BC" w14:textId="77777777" w:rsidR="00492F75" w:rsidRDefault="00492F75" w:rsidP="00492F75">
      <w:pPr>
        <w:numPr>
          <w:ilvl w:val="0"/>
          <w:numId w:val="1"/>
        </w:numPr>
        <w:rPr>
          <w:rFonts w:ascii="Tahoma" w:hAnsi="Tahoma" w:cs="Tahoma"/>
        </w:rPr>
      </w:pPr>
      <w:r>
        <w:rPr>
          <w:rFonts w:ascii="Tahoma" w:hAnsi="Tahoma" w:cs="Tahoma"/>
        </w:rPr>
        <w:t>This assignment is project-</w:t>
      </w:r>
      <w:proofErr w:type="gramStart"/>
      <w:r>
        <w:rPr>
          <w:rFonts w:ascii="Tahoma" w:hAnsi="Tahoma" w:cs="Tahoma"/>
        </w:rPr>
        <w:t>based</w:t>
      </w:r>
      <w:proofErr w:type="gramEnd"/>
      <w:r>
        <w:rPr>
          <w:rFonts w:ascii="Tahoma" w:hAnsi="Tahoma" w:cs="Tahoma"/>
        </w:rPr>
        <w:t xml:space="preserve"> an</w:t>
      </w:r>
      <w:r w:rsidR="00A91D2A">
        <w:rPr>
          <w:rFonts w:ascii="Tahoma" w:hAnsi="Tahoma" w:cs="Tahoma"/>
        </w:rPr>
        <w:t>d each project group will have 2-3</w:t>
      </w:r>
      <w:r>
        <w:rPr>
          <w:rFonts w:ascii="Tahoma" w:hAnsi="Tahoma" w:cs="Tahoma"/>
        </w:rPr>
        <w:t xml:space="preserve"> participants</w:t>
      </w:r>
      <w:r w:rsidR="00A91D2A">
        <w:rPr>
          <w:rFonts w:ascii="Tahoma" w:hAnsi="Tahoma" w:cs="Tahoma"/>
        </w:rPr>
        <w:t>.</w:t>
      </w:r>
    </w:p>
    <w:p w14:paraId="3B8CA07E" w14:textId="66A22267" w:rsidR="00B768B1" w:rsidRDefault="00EC4DFE" w:rsidP="00492F75">
      <w:pPr>
        <w:numPr>
          <w:ilvl w:val="0"/>
          <w:numId w:val="1"/>
        </w:numPr>
        <w:rPr>
          <w:rFonts w:ascii="Tahoma" w:hAnsi="Tahoma" w:cs="Tahoma"/>
        </w:rPr>
      </w:pPr>
      <w:r>
        <w:rPr>
          <w:rFonts w:ascii="Tahoma" w:hAnsi="Tahoma" w:cs="Tahoma"/>
        </w:rPr>
        <w:t>Each group will also complete a</w:t>
      </w:r>
      <w:r w:rsidR="003E6E9E">
        <w:rPr>
          <w:rFonts w:ascii="Tahoma" w:hAnsi="Tahoma" w:cs="Tahoma"/>
        </w:rPr>
        <w:t xml:space="preserve"> </w:t>
      </w:r>
      <w:r w:rsidR="003E6E9E" w:rsidRPr="00684186">
        <w:rPr>
          <w:rFonts w:ascii="Tahoma" w:hAnsi="Tahoma" w:cs="Tahoma"/>
          <w:b/>
          <w:color w:val="FF6600"/>
        </w:rPr>
        <w:t>project report</w:t>
      </w:r>
      <w:r w:rsidR="008B6615" w:rsidRPr="00684186">
        <w:rPr>
          <w:rFonts w:ascii="Tahoma" w:hAnsi="Tahoma" w:cs="Tahoma"/>
          <w:b/>
          <w:color w:val="FF6600"/>
        </w:rPr>
        <w:t xml:space="preserve"> or presentation</w:t>
      </w:r>
      <w:r w:rsidR="004671BA" w:rsidRPr="00DA45E5">
        <w:rPr>
          <w:rFonts w:ascii="Tahoma" w:hAnsi="Tahoma" w:cs="Tahoma"/>
          <w:color w:val="FF0000"/>
        </w:rPr>
        <w:t xml:space="preserve"> </w:t>
      </w:r>
    </w:p>
    <w:p w14:paraId="1CF5CA88" w14:textId="77777777" w:rsidR="00382331" w:rsidRPr="00F42E9E" w:rsidRDefault="00382331" w:rsidP="00382331">
      <w:pPr>
        <w:numPr>
          <w:ilvl w:val="1"/>
          <w:numId w:val="1"/>
        </w:numPr>
        <w:rPr>
          <w:rFonts w:ascii="Tahoma" w:hAnsi="Tahoma" w:cs="Tahoma"/>
          <w:b/>
          <w:bCs/>
        </w:rPr>
      </w:pPr>
      <w:r w:rsidRPr="00F42E9E">
        <w:rPr>
          <w:rFonts w:ascii="Tahoma" w:hAnsi="Tahoma" w:cs="Tahoma"/>
          <w:b/>
          <w:bCs/>
        </w:rPr>
        <w:t>Executive summary</w:t>
      </w:r>
    </w:p>
    <w:p w14:paraId="1C678532" w14:textId="77777777" w:rsidR="00382331" w:rsidRDefault="00382331" w:rsidP="00382331">
      <w:pPr>
        <w:numPr>
          <w:ilvl w:val="2"/>
          <w:numId w:val="1"/>
        </w:numPr>
        <w:rPr>
          <w:rFonts w:ascii="Tahoma" w:hAnsi="Tahoma" w:cs="Tahoma"/>
        </w:rPr>
      </w:pPr>
      <w:r>
        <w:rPr>
          <w:rFonts w:ascii="Tahoma" w:hAnsi="Tahoma" w:cs="Tahoma"/>
        </w:rPr>
        <w:t>Why did you decide on this idea, what problem are you solving, what is the market size etc?</w:t>
      </w:r>
    </w:p>
    <w:p w14:paraId="4A6D9512" w14:textId="77777777" w:rsidR="00BB6264" w:rsidRDefault="00492F75" w:rsidP="00FF06D7">
      <w:pPr>
        <w:numPr>
          <w:ilvl w:val="1"/>
          <w:numId w:val="1"/>
        </w:numPr>
        <w:rPr>
          <w:rFonts w:ascii="Tahoma" w:hAnsi="Tahoma" w:cs="Tahoma"/>
        </w:rPr>
      </w:pPr>
      <w:r w:rsidRPr="00F42E9E">
        <w:rPr>
          <w:rFonts w:ascii="Tahoma" w:hAnsi="Tahoma" w:cs="Tahoma"/>
          <w:b/>
          <w:bCs/>
        </w:rPr>
        <w:t>How did you</w:t>
      </w:r>
      <w:r w:rsidR="00B768B1" w:rsidRPr="00F42E9E">
        <w:rPr>
          <w:rFonts w:ascii="Tahoma" w:hAnsi="Tahoma" w:cs="Tahoma"/>
          <w:b/>
          <w:bCs/>
        </w:rPr>
        <w:t xml:space="preserve">r team </w:t>
      </w:r>
      <w:r w:rsidR="00E35A36" w:rsidRPr="00F42E9E">
        <w:rPr>
          <w:rFonts w:ascii="Tahoma" w:hAnsi="Tahoma" w:cs="Tahoma"/>
          <w:b/>
          <w:bCs/>
        </w:rPr>
        <w:t>split the project work</w:t>
      </w:r>
      <w:r w:rsidR="00E35A36">
        <w:rPr>
          <w:rFonts w:ascii="Tahoma" w:hAnsi="Tahoma" w:cs="Tahoma"/>
        </w:rPr>
        <w:t>?</w:t>
      </w:r>
    </w:p>
    <w:p w14:paraId="68FCBF6F" w14:textId="77777777" w:rsidR="00B768B1" w:rsidRDefault="00BB6264" w:rsidP="00BB6264">
      <w:pPr>
        <w:numPr>
          <w:ilvl w:val="2"/>
          <w:numId w:val="1"/>
        </w:numPr>
        <w:rPr>
          <w:rFonts w:ascii="Tahoma" w:hAnsi="Tahoma" w:cs="Tahoma"/>
        </w:rPr>
      </w:pPr>
      <w:r>
        <w:rPr>
          <w:rFonts w:ascii="Tahoma" w:hAnsi="Tahoma" w:cs="Tahoma"/>
        </w:rPr>
        <w:t>Show work packages with milestones and deliverables</w:t>
      </w:r>
      <w:r w:rsidR="00B768B1">
        <w:rPr>
          <w:rFonts w:ascii="Tahoma" w:hAnsi="Tahoma" w:cs="Tahoma"/>
        </w:rPr>
        <w:t xml:space="preserve"> </w:t>
      </w:r>
    </w:p>
    <w:p w14:paraId="585AE75C" w14:textId="77777777" w:rsidR="00382331" w:rsidRPr="00F42E9E" w:rsidRDefault="00382331" w:rsidP="00382331">
      <w:pPr>
        <w:numPr>
          <w:ilvl w:val="1"/>
          <w:numId w:val="1"/>
        </w:numPr>
        <w:rPr>
          <w:rFonts w:ascii="Tahoma" w:hAnsi="Tahoma" w:cs="Tahoma"/>
          <w:b/>
          <w:bCs/>
        </w:rPr>
      </w:pPr>
      <w:r w:rsidRPr="00F42E9E">
        <w:rPr>
          <w:rFonts w:ascii="Tahoma" w:hAnsi="Tahoma" w:cs="Tahoma"/>
          <w:b/>
          <w:bCs/>
        </w:rPr>
        <w:t>How was your site designed?</w:t>
      </w:r>
    </w:p>
    <w:p w14:paraId="326AA1D1" w14:textId="77777777" w:rsidR="00382331" w:rsidRDefault="00382331" w:rsidP="00382331">
      <w:pPr>
        <w:numPr>
          <w:ilvl w:val="2"/>
          <w:numId w:val="1"/>
        </w:numPr>
        <w:rPr>
          <w:rFonts w:ascii="Tahoma" w:hAnsi="Tahoma" w:cs="Tahoma"/>
        </w:rPr>
      </w:pPr>
      <w:r>
        <w:rPr>
          <w:rFonts w:ascii="Tahoma" w:hAnsi="Tahoma" w:cs="Tahoma"/>
        </w:rPr>
        <w:t>Show wireframes for each web page and reference at least one design pattern per wireframe</w:t>
      </w:r>
    </w:p>
    <w:p w14:paraId="774CABF0" w14:textId="77777777" w:rsidR="00492F75" w:rsidRDefault="00492F75" w:rsidP="00492F75">
      <w:pPr>
        <w:numPr>
          <w:ilvl w:val="0"/>
          <w:numId w:val="1"/>
        </w:numPr>
        <w:rPr>
          <w:rFonts w:ascii="Tahoma" w:hAnsi="Tahoma" w:cs="Tahoma"/>
        </w:rPr>
      </w:pPr>
      <w:r>
        <w:rPr>
          <w:rFonts w:ascii="Tahoma" w:hAnsi="Tahoma" w:cs="Tahoma"/>
        </w:rPr>
        <w:t>Your</w:t>
      </w:r>
      <w:r w:rsidR="00E62870">
        <w:rPr>
          <w:rFonts w:ascii="Tahoma" w:hAnsi="Tahoma" w:cs="Tahoma"/>
        </w:rPr>
        <w:t xml:space="preserve"> main page should be called i</w:t>
      </w:r>
      <w:r w:rsidR="00E35A36">
        <w:rPr>
          <w:rFonts w:ascii="Tahoma" w:hAnsi="Tahoma" w:cs="Tahoma"/>
        </w:rPr>
        <w:t>ndex</w:t>
      </w:r>
      <w:r>
        <w:rPr>
          <w:rFonts w:ascii="Tahoma" w:hAnsi="Tahoma" w:cs="Tahoma"/>
        </w:rPr>
        <w:t>.html</w:t>
      </w:r>
    </w:p>
    <w:p w14:paraId="536D1FD4" w14:textId="77777777" w:rsidR="00492F75" w:rsidRDefault="00492F75" w:rsidP="00492F75">
      <w:pPr>
        <w:rPr>
          <w:rFonts w:ascii="Tahoma" w:hAnsi="Tahoma" w:cs="Tahoma"/>
        </w:rPr>
      </w:pPr>
    </w:p>
    <w:p w14:paraId="1C6AFBC8" w14:textId="77777777" w:rsidR="00492F75" w:rsidRPr="00EB28E3" w:rsidRDefault="00492F75" w:rsidP="00492F75">
      <w:pPr>
        <w:rPr>
          <w:rFonts w:ascii="Tahoma" w:hAnsi="Tahoma" w:cs="Tahoma"/>
        </w:rPr>
      </w:pPr>
      <w:r w:rsidRPr="00EB28E3">
        <w:rPr>
          <w:rFonts w:ascii="Tahoma" w:hAnsi="Tahoma" w:cs="Tahoma"/>
        </w:rPr>
        <w:t xml:space="preserve">The </w:t>
      </w:r>
      <w:r>
        <w:rPr>
          <w:rFonts w:ascii="Tahoma" w:hAnsi="Tahoma" w:cs="Tahoma"/>
        </w:rPr>
        <w:t>web</w:t>
      </w:r>
      <w:r w:rsidRPr="00EB28E3">
        <w:rPr>
          <w:rFonts w:ascii="Tahoma" w:hAnsi="Tahoma" w:cs="Tahoma"/>
        </w:rPr>
        <w:t xml:space="preserve">site </w:t>
      </w:r>
      <w:r>
        <w:rPr>
          <w:rFonts w:ascii="Tahoma" w:hAnsi="Tahoma" w:cs="Tahoma"/>
        </w:rPr>
        <w:t xml:space="preserve">itself </w:t>
      </w:r>
      <w:r w:rsidRPr="00EB28E3">
        <w:rPr>
          <w:rFonts w:ascii="Tahoma" w:hAnsi="Tahoma" w:cs="Tahoma"/>
        </w:rPr>
        <w:t>should contain:</w:t>
      </w:r>
    </w:p>
    <w:p w14:paraId="4F49F37C" w14:textId="77777777" w:rsidR="00492F75" w:rsidRPr="00EB28E3" w:rsidRDefault="00492F75" w:rsidP="00492F75">
      <w:pPr>
        <w:numPr>
          <w:ilvl w:val="0"/>
          <w:numId w:val="1"/>
        </w:numPr>
        <w:rPr>
          <w:rFonts w:ascii="Tahoma" w:hAnsi="Tahoma" w:cs="Tahoma"/>
        </w:rPr>
      </w:pPr>
      <w:r w:rsidRPr="00EB28E3">
        <w:rPr>
          <w:rFonts w:ascii="Tahoma" w:hAnsi="Tahoma" w:cs="Tahoma"/>
        </w:rPr>
        <w:t xml:space="preserve">A </w:t>
      </w:r>
      <w:r w:rsidR="00212ECE" w:rsidRPr="00684186">
        <w:rPr>
          <w:rFonts w:ascii="Tahoma" w:hAnsi="Tahoma" w:cs="Tahoma"/>
          <w:b/>
          <w:color w:val="FF6600"/>
        </w:rPr>
        <w:t>minimum of 4</w:t>
      </w:r>
      <w:r w:rsidRPr="00684186">
        <w:rPr>
          <w:rFonts w:ascii="Tahoma" w:hAnsi="Tahoma" w:cs="Tahoma"/>
          <w:b/>
          <w:color w:val="FF6600"/>
        </w:rPr>
        <w:t xml:space="preserve"> pages of </w:t>
      </w:r>
      <w:r w:rsidR="00E35A36" w:rsidRPr="00684186">
        <w:rPr>
          <w:rFonts w:ascii="Tahoma" w:hAnsi="Tahoma" w:cs="Tahoma"/>
          <w:b/>
          <w:color w:val="FF6600"/>
        </w:rPr>
        <w:t>HTML5</w:t>
      </w:r>
    </w:p>
    <w:p w14:paraId="630EAEFE" w14:textId="77777777" w:rsidR="00492F75" w:rsidRPr="00D70FC4" w:rsidRDefault="00492F75" w:rsidP="00492F75">
      <w:pPr>
        <w:numPr>
          <w:ilvl w:val="0"/>
          <w:numId w:val="1"/>
        </w:numPr>
        <w:rPr>
          <w:rFonts w:ascii="Tahoma" w:hAnsi="Tahoma" w:cs="Tahoma"/>
        </w:rPr>
      </w:pPr>
      <w:r w:rsidRPr="00EB28E3">
        <w:rPr>
          <w:rFonts w:ascii="Tahoma" w:hAnsi="Tahoma" w:cs="Tahoma"/>
        </w:rPr>
        <w:t xml:space="preserve">Styles controlled by at least one </w:t>
      </w:r>
      <w:r w:rsidR="00D70FC4">
        <w:rPr>
          <w:rFonts w:ascii="Tahoma" w:hAnsi="Tahoma" w:cs="Tahoma"/>
        </w:rPr>
        <w:t xml:space="preserve">external </w:t>
      </w:r>
      <w:r w:rsidRPr="00684186">
        <w:rPr>
          <w:rFonts w:ascii="Tahoma" w:hAnsi="Tahoma" w:cs="Tahoma"/>
          <w:b/>
          <w:color w:val="FF6600"/>
        </w:rPr>
        <w:t>CSS</w:t>
      </w:r>
      <w:r w:rsidR="00D70FC4" w:rsidRPr="00684186">
        <w:rPr>
          <w:rFonts w:ascii="Tahoma" w:hAnsi="Tahoma" w:cs="Tahoma"/>
          <w:b/>
          <w:color w:val="FF6600"/>
        </w:rPr>
        <w:t xml:space="preserve"> </w:t>
      </w:r>
      <w:r w:rsidR="00D70FC4" w:rsidRPr="00D70FC4">
        <w:rPr>
          <w:rFonts w:ascii="Tahoma" w:hAnsi="Tahoma" w:cs="Tahoma"/>
        </w:rPr>
        <w:t>file</w:t>
      </w:r>
      <w:r w:rsidR="00FE1320">
        <w:rPr>
          <w:rFonts w:ascii="Tahoma" w:hAnsi="Tahoma" w:cs="Tahoma"/>
        </w:rPr>
        <w:t xml:space="preserve"> (Each member of the group to generate their own Style sheet to apply to a common page)</w:t>
      </w:r>
    </w:p>
    <w:p w14:paraId="455C2309" w14:textId="77777777" w:rsidR="00D70FC4" w:rsidRPr="00D70FC4" w:rsidRDefault="00D70FC4" w:rsidP="00492F75">
      <w:pPr>
        <w:numPr>
          <w:ilvl w:val="0"/>
          <w:numId w:val="1"/>
        </w:numPr>
        <w:rPr>
          <w:rFonts w:ascii="Tahoma" w:hAnsi="Tahoma" w:cs="Tahoma"/>
        </w:rPr>
      </w:pPr>
      <w:r w:rsidRPr="00D70FC4">
        <w:rPr>
          <w:rFonts w:ascii="Tahoma" w:hAnsi="Tahoma" w:cs="Tahoma"/>
        </w:rPr>
        <w:t>Clearly defined</w:t>
      </w:r>
      <w:r>
        <w:rPr>
          <w:rFonts w:ascii="Tahoma" w:hAnsi="Tahoma" w:cs="Tahoma"/>
        </w:rPr>
        <w:t>,</w:t>
      </w:r>
      <w:r w:rsidRPr="00D70FC4">
        <w:rPr>
          <w:rFonts w:ascii="Tahoma" w:hAnsi="Tahoma" w:cs="Tahoma"/>
        </w:rPr>
        <w:t xml:space="preserve"> consistent</w:t>
      </w:r>
      <w:r>
        <w:rPr>
          <w:rFonts w:ascii="Tahoma" w:hAnsi="Tahoma" w:cs="Tahoma"/>
        </w:rPr>
        <w:t>,</w:t>
      </w:r>
      <w:r w:rsidRPr="00D70FC4">
        <w:rPr>
          <w:rFonts w:ascii="Tahoma" w:hAnsi="Tahoma" w:cs="Tahoma"/>
        </w:rPr>
        <w:t xml:space="preserve"> navigation system</w:t>
      </w:r>
      <w:r w:rsidR="00B53D3A">
        <w:rPr>
          <w:rFonts w:ascii="Tahoma" w:hAnsi="Tahoma" w:cs="Tahoma"/>
        </w:rPr>
        <w:t xml:space="preserve"> and form.</w:t>
      </w:r>
    </w:p>
    <w:p w14:paraId="7AB8E529" w14:textId="6317487A" w:rsidR="001F2C81" w:rsidRDefault="001F2C81" w:rsidP="00492F75">
      <w:pPr>
        <w:numPr>
          <w:ilvl w:val="0"/>
          <w:numId w:val="1"/>
        </w:numPr>
        <w:rPr>
          <w:rFonts w:ascii="Tahoma" w:hAnsi="Tahoma" w:cs="Tahoma"/>
        </w:rPr>
      </w:pPr>
      <w:r>
        <w:rPr>
          <w:rFonts w:ascii="Tahoma" w:hAnsi="Tahoma" w:cs="Tahoma"/>
        </w:rPr>
        <w:t>Form entry should be demonstrated</w:t>
      </w:r>
      <w:r w:rsidR="00665A42">
        <w:rPr>
          <w:rFonts w:ascii="Tahoma" w:hAnsi="Tahoma" w:cs="Tahoma"/>
        </w:rPr>
        <w:t xml:space="preserve"> and validated</w:t>
      </w:r>
    </w:p>
    <w:p w14:paraId="223C4E62" w14:textId="73E1A10B" w:rsidR="00CD67F5" w:rsidRDefault="004574A5" w:rsidP="00492F75">
      <w:pPr>
        <w:numPr>
          <w:ilvl w:val="0"/>
          <w:numId w:val="1"/>
        </w:numPr>
        <w:rPr>
          <w:rFonts w:ascii="Tahoma" w:hAnsi="Tahoma" w:cs="Tahoma"/>
        </w:rPr>
      </w:pPr>
      <w:r>
        <w:rPr>
          <w:rFonts w:ascii="Tahoma" w:hAnsi="Tahoma" w:cs="Tahoma"/>
        </w:rPr>
        <w:t xml:space="preserve">Some </w:t>
      </w:r>
      <w:r w:rsidR="00CD67F5">
        <w:rPr>
          <w:rFonts w:ascii="Tahoma" w:hAnsi="Tahoma" w:cs="Tahoma"/>
        </w:rPr>
        <w:t>content manipulated</w:t>
      </w:r>
      <w:r w:rsidR="0056684A">
        <w:rPr>
          <w:rFonts w:ascii="Tahoma" w:hAnsi="Tahoma" w:cs="Tahoma"/>
        </w:rPr>
        <w:t xml:space="preserve"> using Java</w:t>
      </w:r>
      <w:r w:rsidR="008B6615">
        <w:rPr>
          <w:rFonts w:ascii="Tahoma" w:hAnsi="Tahoma" w:cs="Tahoma"/>
        </w:rPr>
        <w:t>S</w:t>
      </w:r>
      <w:r w:rsidR="0056684A">
        <w:rPr>
          <w:rFonts w:ascii="Tahoma" w:hAnsi="Tahoma" w:cs="Tahoma"/>
        </w:rPr>
        <w:t>cript</w:t>
      </w:r>
    </w:p>
    <w:p w14:paraId="7E97BC12" w14:textId="4E94924D" w:rsidR="00FE1320" w:rsidRDefault="00FE1320" w:rsidP="00492F75">
      <w:pPr>
        <w:numPr>
          <w:ilvl w:val="0"/>
          <w:numId w:val="1"/>
        </w:numPr>
        <w:rPr>
          <w:rFonts w:ascii="Tahoma" w:hAnsi="Tahoma" w:cs="Tahoma"/>
        </w:rPr>
      </w:pPr>
      <w:r>
        <w:rPr>
          <w:rFonts w:ascii="Tahoma" w:hAnsi="Tahoma" w:cs="Tahoma"/>
        </w:rPr>
        <w:t xml:space="preserve">Bootstrap </w:t>
      </w:r>
      <w:r w:rsidR="008B6615">
        <w:rPr>
          <w:rFonts w:ascii="Tahoma" w:hAnsi="Tahoma" w:cs="Tahoma"/>
        </w:rPr>
        <w:t>may</w:t>
      </w:r>
      <w:r>
        <w:rPr>
          <w:rFonts w:ascii="Tahoma" w:hAnsi="Tahoma" w:cs="Tahoma"/>
        </w:rPr>
        <w:t xml:space="preserve"> be used</w:t>
      </w:r>
    </w:p>
    <w:p w14:paraId="4A14761C" w14:textId="2DC08218" w:rsidR="008B6615" w:rsidRDefault="008B6615" w:rsidP="00492F75">
      <w:pPr>
        <w:numPr>
          <w:ilvl w:val="0"/>
          <w:numId w:val="1"/>
        </w:numPr>
        <w:rPr>
          <w:rFonts w:ascii="Tahoma" w:hAnsi="Tahoma" w:cs="Tahoma"/>
        </w:rPr>
      </w:pPr>
      <w:r>
        <w:rPr>
          <w:rFonts w:ascii="Tahoma" w:hAnsi="Tahoma" w:cs="Tahoma"/>
        </w:rPr>
        <w:t>jQuery may be used</w:t>
      </w:r>
    </w:p>
    <w:p w14:paraId="1E1700C4" w14:textId="77777777" w:rsidR="00FE1320" w:rsidRDefault="00FE1320" w:rsidP="00CD67F5">
      <w:pPr>
        <w:rPr>
          <w:rFonts w:ascii="Tahoma" w:hAnsi="Tahoma" w:cs="Tahoma"/>
        </w:rPr>
      </w:pPr>
    </w:p>
    <w:p w14:paraId="73852D5A" w14:textId="63E6F0E6" w:rsidR="00D24974" w:rsidRDefault="00CD67F5" w:rsidP="00CD67F5">
      <w:pPr>
        <w:rPr>
          <w:rFonts w:ascii="Tahoma" w:hAnsi="Tahoma" w:cs="Tahoma"/>
        </w:rPr>
      </w:pPr>
      <w:r>
        <w:rPr>
          <w:rFonts w:ascii="Tahoma" w:hAnsi="Tahoma" w:cs="Tahoma"/>
        </w:rPr>
        <w:t>The site should</w:t>
      </w:r>
      <w:r w:rsidR="00D24974">
        <w:rPr>
          <w:rFonts w:ascii="Tahoma" w:hAnsi="Tahoma" w:cs="Tahoma"/>
        </w:rPr>
        <w:t>:</w:t>
      </w:r>
    </w:p>
    <w:p w14:paraId="5729C0D7" w14:textId="050DA0BE" w:rsidR="00CD67F5" w:rsidRPr="00684186" w:rsidRDefault="00F42E9E" w:rsidP="00684186">
      <w:pPr>
        <w:pStyle w:val="ListParagraph"/>
        <w:numPr>
          <w:ilvl w:val="0"/>
          <w:numId w:val="3"/>
        </w:numPr>
        <w:rPr>
          <w:rFonts w:ascii="Tahoma" w:hAnsi="Tahoma" w:cs="Tahoma"/>
        </w:rPr>
      </w:pPr>
      <w:r>
        <w:rPr>
          <w:rFonts w:ascii="Tahoma" w:hAnsi="Tahoma" w:cs="Tahoma"/>
        </w:rPr>
        <w:t>B</w:t>
      </w:r>
      <w:r w:rsidR="00D24974" w:rsidRPr="00684186">
        <w:rPr>
          <w:rFonts w:ascii="Tahoma" w:hAnsi="Tahoma" w:cs="Tahoma"/>
        </w:rPr>
        <w:t xml:space="preserve">e </w:t>
      </w:r>
      <w:r w:rsidR="00CD67F5" w:rsidRPr="00684186">
        <w:rPr>
          <w:rFonts w:ascii="Tahoma" w:hAnsi="Tahoma" w:cs="Tahoma"/>
        </w:rPr>
        <w:t>deployed</w:t>
      </w:r>
    </w:p>
    <w:p w14:paraId="77D7EEB7" w14:textId="77777777" w:rsidR="00BA2440" w:rsidRPr="00684186" w:rsidRDefault="00D24974" w:rsidP="00684186">
      <w:pPr>
        <w:pStyle w:val="ListParagraph"/>
        <w:numPr>
          <w:ilvl w:val="0"/>
          <w:numId w:val="3"/>
        </w:numPr>
        <w:rPr>
          <w:rFonts w:ascii="Tahoma" w:hAnsi="Tahoma" w:cs="Tahoma"/>
        </w:rPr>
      </w:pPr>
      <w:r w:rsidRPr="00684186">
        <w:rPr>
          <w:rFonts w:ascii="Tahoma" w:hAnsi="Tahoma" w:cs="Tahoma"/>
        </w:rPr>
        <w:t>Report shows e</w:t>
      </w:r>
      <w:r w:rsidR="00BA2440" w:rsidRPr="00684186">
        <w:rPr>
          <w:rFonts w:ascii="Tahoma" w:hAnsi="Tahoma" w:cs="Tahoma"/>
        </w:rPr>
        <w:t>vidence of testing</w:t>
      </w:r>
    </w:p>
    <w:p w14:paraId="31EDD0ED" w14:textId="0A717CE9" w:rsidR="00BA2440" w:rsidRPr="00684186" w:rsidRDefault="00BA2440" w:rsidP="00684186">
      <w:pPr>
        <w:pStyle w:val="ListParagraph"/>
        <w:numPr>
          <w:ilvl w:val="0"/>
          <w:numId w:val="3"/>
        </w:numPr>
        <w:rPr>
          <w:rFonts w:ascii="Tahoma" w:hAnsi="Tahoma" w:cs="Tahoma"/>
        </w:rPr>
      </w:pPr>
      <w:r w:rsidRPr="00684186">
        <w:rPr>
          <w:rFonts w:ascii="Tahoma" w:hAnsi="Tahoma" w:cs="Tahoma"/>
        </w:rPr>
        <w:t xml:space="preserve">Web </w:t>
      </w:r>
      <w:r w:rsidR="00D24974" w:rsidRPr="00684186">
        <w:rPr>
          <w:rFonts w:ascii="Tahoma" w:hAnsi="Tahoma" w:cs="Tahoma"/>
        </w:rPr>
        <w:t xml:space="preserve">site </w:t>
      </w:r>
      <w:r w:rsidRPr="00684186">
        <w:rPr>
          <w:rFonts w:ascii="Tahoma" w:hAnsi="Tahoma" w:cs="Tahoma"/>
        </w:rPr>
        <w:t>Optimisation</w:t>
      </w:r>
    </w:p>
    <w:p w14:paraId="0B74E40D" w14:textId="77777777" w:rsidR="00BA2440" w:rsidRPr="00684186" w:rsidRDefault="00BA2440" w:rsidP="00684186">
      <w:pPr>
        <w:pStyle w:val="ListParagraph"/>
        <w:numPr>
          <w:ilvl w:val="0"/>
          <w:numId w:val="3"/>
        </w:numPr>
        <w:rPr>
          <w:rFonts w:ascii="Tahoma" w:hAnsi="Tahoma" w:cs="Tahoma"/>
        </w:rPr>
      </w:pPr>
      <w:r w:rsidRPr="00684186">
        <w:rPr>
          <w:rFonts w:ascii="Tahoma" w:hAnsi="Tahoma" w:cs="Tahoma"/>
        </w:rPr>
        <w:t xml:space="preserve">Search Engine Optimisation </w:t>
      </w:r>
    </w:p>
    <w:p w14:paraId="2BBE138C" w14:textId="77777777" w:rsidR="008818AA" w:rsidRDefault="008818AA" w:rsidP="006E6F0B">
      <w:pPr>
        <w:autoSpaceDE w:val="0"/>
        <w:autoSpaceDN w:val="0"/>
        <w:adjustRightInd w:val="0"/>
        <w:jc w:val="both"/>
        <w:outlineLvl w:val="0"/>
        <w:rPr>
          <w:rFonts w:ascii="Arial" w:hAnsi="Arial" w:cs="Arial"/>
          <w:b/>
          <w:bCs/>
          <w:color w:val="000000"/>
        </w:rPr>
      </w:pPr>
      <w:r>
        <w:rPr>
          <w:rFonts w:ascii="Arial" w:hAnsi="Arial" w:cs="Arial"/>
          <w:b/>
          <w:bCs/>
          <w:color w:val="000000"/>
        </w:rPr>
        <w:lastRenderedPageBreak/>
        <w:t>To be handed up</w:t>
      </w:r>
    </w:p>
    <w:p w14:paraId="3600A898" w14:textId="77777777" w:rsidR="008818AA" w:rsidRDefault="008818AA" w:rsidP="008818AA">
      <w:pPr>
        <w:autoSpaceDE w:val="0"/>
        <w:autoSpaceDN w:val="0"/>
        <w:adjustRightInd w:val="0"/>
        <w:jc w:val="both"/>
        <w:rPr>
          <w:rFonts w:ascii="Arial" w:hAnsi="Arial" w:cs="Arial"/>
          <w:b/>
          <w:bCs/>
          <w:color w:val="000000"/>
        </w:rPr>
      </w:pPr>
    </w:p>
    <w:p w14:paraId="525094AD" w14:textId="77777777" w:rsidR="007F3E03" w:rsidRDefault="00BE5539" w:rsidP="008818AA">
      <w:pPr>
        <w:autoSpaceDE w:val="0"/>
        <w:autoSpaceDN w:val="0"/>
        <w:adjustRightInd w:val="0"/>
        <w:jc w:val="both"/>
        <w:rPr>
          <w:rFonts w:ascii="Arial" w:hAnsi="Arial" w:cs="Arial"/>
          <w:color w:val="000000"/>
        </w:rPr>
      </w:pPr>
      <w:r>
        <w:rPr>
          <w:rFonts w:ascii="Arial" w:hAnsi="Arial" w:cs="Arial"/>
          <w:color w:val="000000"/>
          <w:lang w:val="ga-IE"/>
        </w:rPr>
        <w:t>Y</w:t>
      </w:r>
      <w:r w:rsidR="007F3E03">
        <w:rPr>
          <w:rFonts w:ascii="Arial" w:hAnsi="Arial" w:cs="Arial"/>
          <w:color w:val="000000"/>
        </w:rPr>
        <w:t xml:space="preserve">our </w:t>
      </w:r>
      <w:r w:rsidR="004671BA">
        <w:rPr>
          <w:rFonts w:ascii="Arial" w:hAnsi="Arial" w:cs="Arial"/>
          <w:b/>
          <w:color w:val="000000"/>
        </w:rPr>
        <w:t>report</w:t>
      </w:r>
      <w:r>
        <w:rPr>
          <w:rFonts w:ascii="Arial" w:hAnsi="Arial" w:cs="Arial"/>
          <w:b/>
          <w:color w:val="000000"/>
          <w:lang w:val="ga-IE"/>
        </w:rPr>
        <w:t xml:space="preserve"> </w:t>
      </w:r>
      <w:r w:rsidR="008818AA">
        <w:rPr>
          <w:rFonts w:ascii="Arial" w:hAnsi="Arial" w:cs="Arial"/>
          <w:color w:val="000000"/>
        </w:rPr>
        <w:t>should be zipped into a folder</w:t>
      </w:r>
      <w:r w:rsidR="00E57C28">
        <w:rPr>
          <w:rFonts w:ascii="Arial" w:hAnsi="Arial" w:cs="Arial"/>
          <w:color w:val="000000"/>
          <w:lang w:val="ga-IE"/>
        </w:rPr>
        <w:t xml:space="preserve"> along with your </w:t>
      </w:r>
      <w:r w:rsidR="00E57C28">
        <w:rPr>
          <w:rFonts w:ascii="Arial" w:hAnsi="Arial" w:cs="Arial"/>
          <w:b/>
          <w:color w:val="000000"/>
          <w:lang w:val="ga-IE"/>
        </w:rPr>
        <w:t>website code</w:t>
      </w:r>
      <w:r w:rsidR="008818AA">
        <w:rPr>
          <w:rFonts w:ascii="Arial" w:hAnsi="Arial" w:cs="Arial"/>
          <w:color w:val="000000"/>
        </w:rPr>
        <w:t xml:space="preserve"> and uploaded to Moodle on/before the due deadline.</w:t>
      </w:r>
      <w:r>
        <w:rPr>
          <w:rFonts w:ascii="Arial" w:hAnsi="Arial" w:cs="Arial"/>
          <w:color w:val="000000"/>
          <w:lang w:val="ga-IE"/>
        </w:rPr>
        <w:t xml:space="preserve"> </w:t>
      </w:r>
      <w:r>
        <w:rPr>
          <w:rFonts w:ascii="Arial" w:hAnsi="Arial" w:cs="Arial"/>
          <w:color w:val="000000"/>
        </w:rPr>
        <w:t xml:space="preserve">The name of this folder uploaded should include all group member names. </w:t>
      </w:r>
      <w:r w:rsidR="008818AA">
        <w:rPr>
          <w:rFonts w:ascii="Arial" w:hAnsi="Arial" w:cs="Arial"/>
          <w:color w:val="000000"/>
        </w:rPr>
        <w:t>Projects submitted after the deadline will incur penalties.</w:t>
      </w:r>
    </w:p>
    <w:p w14:paraId="7864994B" w14:textId="77777777" w:rsidR="00504633" w:rsidRDefault="00504633" w:rsidP="008818AA">
      <w:pPr>
        <w:autoSpaceDE w:val="0"/>
        <w:autoSpaceDN w:val="0"/>
        <w:adjustRightInd w:val="0"/>
        <w:jc w:val="both"/>
        <w:rPr>
          <w:rFonts w:ascii="Arial" w:hAnsi="Arial" w:cs="Arial"/>
          <w:color w:val="000000"/>
        </w:rPr>
      </w:pPr>
    </w:p>
    <w:p w14:paraId="4659DA64" w14:textId="77777777" w:rsidR="00504633" w:rsidRPr="00FB391C" w:rsidRDefault="00504633" w:rsidP="008818AA">
      <w:pPr>
        <w:autoSpaceDE w:val="0"/>
        <w:autoSpaceDN w:val="0"/>
        <w:adjustRightInd w:val="0"/>
        <w:jc w:val="both"/>
        <w:rPr>
          <w:rFonts w:ascii="Arial" w:hAnsi="Arial" w:cs="Arial"/>
          <w:b/>
          <w:color w:val="000000"/>
        </w:rPr>
      </w:pPr>
      <w:r w:rsidRPr="00FB391C">
        <w:rPr>
          <w:rFonts w:ascii="Arial" w:hAnsi="Arial" w:cs="Arial"/>
          <w:b/>
          <w:color w:val="000000"/>
        </w:rPr>
        <w:t>Deliverables:</w:t>
      </w:r>
    </w:p>
    <w:p w14:paraId="001C09D2" w14:textId="77777777" w:rsidR="00504633" w:rsidRDefault="00504633" w:rsidP="008818AA">
      <w:pPr>
        <w:autoSpaceDE w:val="0"/>
        <w:autoSpaceDN w:val="0"/>
        <w:adjustRightInd w:val="0"/>
        <w:jc w:val="both"/>
        <w:rPr>
          <w:rFonts w:ascii="Arial" w:hAnsi="Arial" w:cs="Arial"/>
          <w:color w:val="000000"/>
        </w:rPr>
      </w:pPr>
    </w:p>
    <w:tbl>
      <w:tblPr>
        <w:tblW w:w="3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tblGrid>
      <w:tr w:rsidR="00FB391C" w14:paraId="451AEF49" w14:textId="77777777" w:rsidTr="00FB391C">
        <w:trPr>
          <w:trHeight w:val="1500"/>
        </w:trPr>
        <w:tc>
          <w:tcPr>
            <w:tcW w:w="1984" w:type="dxa"/>
            <w:shd w:val="clear" w:color="auto" w:fill="auto"/>
            <w:hideMark/>
          </w:tcPr>
          <w:p w14:paraId="4EB16872" w14:textId="77777777" w:rsidR="00FB391C" w:rsidRDefault="00AA1CE3" w:rsidP="00AA1CE3">
            <w:pPr>
              <w:rPr>
                <w:rFonts w:ascii="Calibri" w:hAnsi="Calibri" w:cs="Calibri"/>
                <w:color w:val="000000"/>
                <w:sz w:val="22"/>
                <w:szCs w:val="22"/>
              </w:rPr>
            </w:pPr>
            <w:r>
              <w:rPr>
                <w:rFonts w:ascii="Calibri" w:hAnsi="Calibri" w:cs="Calibri"/>
                <w:color w:val="000000"/>
                <w:sz w:val="22"/>
                <w:szCs w:val="22"/>
              </w:rPr>
              <w:t>Presentation</w:t>
            </w:r>
            <w:r w:rsidR="00FB391C">
              <w:rPr>
                <w:rFonts w:ascii="Calibri" w:hAnsi="Calibri" w:cs="Calibri"/>
                <w:color w:val="000000"/>
                <w:sz w:val="22"/>
                <w:szCs w:val="22"/>
              </w:rPr>
              <w:br/>
              <w:t>Project Submission</w:t>
            </w:r>
          </w:p>
        </w:tc>
        <w:tc>
          <w:tcPr>
            <w:tcW w:w="1985" w:type="dxa"/>
            <w:shd w:val="clear" w:color="auto" w:fill="auto"/>
            <w:hideMark/>
          </w:tcPr>
          <w:p w14:paraId="0700CF3C" w14:textId="1174C395" w:rsidR="00FB391C" w:rsidRPr="00F42E9E" w:rsidRDefault="00684186" w:rsidP="004671BA">
            <w:pPr>
              <w:rPr>
                <w:rFonts w:ascii="Calibri" w:hAnsi="Calibri" w:cs="Calibri"/>
                <w:b/>
                <w:bCs/>
                <w:color w:val="000000"/>
                <w:sz w:val="22"/>
                <w:szCs w:val="22"/>
              </w:rPr>
            </w:pPr>
            <w:r w:rsidRPr="00F42E9E">
              <w:rPr>
                <w:rFonts w:ascii="Calibri" w:hAnsi="Calibri" w:cs="Calibri"/>
                <w:b/>
                <w:bCs/>
                <w:color w:val="000000"/>
                <w:sz w:val="22"/>
                <w:szCs w:val="22"/>
              </w:rPr>
              <w:t>Tuesday 13</w:t>
            </w:r>
            <w:r w:rsidRPr="00F42E9E">
              <w:rPr>
                <w:rFonts w:ascii="Calibri" w:hAnsi="Calibri" w:cs="Calibri"/>
                <w:b/>
                <w:bCs/>
                <w:color w:val="000000"/>
                <w:sz w:val="22"/>
                <w:szCs w:val="22"/>
                <w:vertAlign w:val="superscript"/>
              </w:rPr>
              <w:t>th</w:t>
            </w:r>
            <w:r w:rsidRPr="00F42E9E">
              <w:rPr>
                <w:rFonts w:ascii="Calibri" w:hAnsi="Calibri" w:cs="Calibri"/>
                <w:b/>
                <w:bCs/>
                <w:color w:val="000000"/>
                <w:sz w:val="22"/>
                <w:szCs w:val="22"/>
              </w:rPr>
              <w:t xml:space="preserve"> of December 2022 @ 12pm</w:t>
            </w:r>
          </w:p>
        </w:tc>
      </w:tr>
    </w:tbl>
    <w:p w14:paraId="355AB017" w14:textId="77777777" w:rsidR="00504633" w:rsidRDefault="00504633" w:rsidP="008818AA">
      <w:pPr>
        <w:autoSpaceDE w:val="0"/>
        <w:autoSpaceDN w:val="0"/>
        <w:adjustRightInd w:val="0"/>
        <w:jc w:val="both"/>
        <w:rPr>
          <w:rFonts w:ascii="Arial" w:hAnsi="Arial" w:cs="Arial"/>
          <w:color w:val="000000"/>
        </w:rPr>
      </w:pPr>
    </w:p>
    <w:p w14:paraId="21016B58" w14:textId="77777777" w:rsidR="00790BFA" w:rsidRDefault="007F3E03" w:rsidP="008818AA">
      <w:pPr>
        <w:autoSpaceDE w:val="0"/>
        <w:autoSpaceDN w:val="0"/>
        <w:adjustRightInd w:val="0"/>
        <w:jc w:val="both"/>
        <w:rPr>
          <w:ins w:id="0" w:author="Sam Cogan" w:date="2021-11-02T15:43:00Z"/>
          <w:rFonts w:ascii="Arial" w:hAnsi="Arial" w:cs="Arial"/>
          <w:color w:val="000000"/>
        </w:rPr>
        <w:sectPr w:rsidR="00790BFA" w:rsidSect="00504633">
          <w:pgSz w:w="12240" w:h="15840"/>
          <w:pgMar w:top="1440" w:right="1800" w:bottom="1440" w:left="1800" w:header="708" w:footer="708" w:gutter="0"/>
          <w:cols w:space="708"/>
          <w:docGrid w:linePitch="360"/>
        </w:sectPr>
      </w:pPr>
      <w:del w:id="1" w:author="Sam Cogan" w:date="2021-11-02T15:43:00Z">
        <w:r w:rsidDel="00790BFA">
          <w:rPr>
            <w:rFonts w:ascii="Arial" w:hAnsi="Arial" w:cs="Arial"/>
            <w:color w:val="000000"/>
          </w:rPr>
          <w:br w:type="page"/>
        </w:r>
      </w:del>
    </w:p>
    <w:p w14:paraId="732243C2" w14:textId="6B39BC80" w:rsidR="008818AA" w:rsidRPr="00EB28E3" w:rsidDel="00790BFA" w:rsidRDefault="008818AA" w:rsidP="008818AA">
      <w:pPr>
        <w:autoSpaceDE w:val="0"/>
        <w:autoSpaceDN w:val="0"/>
        <w:adjustRightInd w:val="0"/>
        <w:jc w:val="both"/>
        <w:rPr>
          <w:del w:id="2" w:author="Sam Cogan" w:date="2021-11-02T15:43:00Z"/>
          <w:rFonts w:ascii="Arial" w:hAnsi="Arial" w:cs="Arial"/>
          <w:color w:val="000000"/>
        </w:rPr>
      </w:pPr>
    </w:p>
    <w:p w14:paraId="224CCA70" w14:textId="20515515" w:rsidR="00790BFA" w:rsidRDefault="00790BFA" w:rsidP="00790BFA">
      <w:pPr>
        <w:autoSpaceDE w:val="0"/>
        <w:autoSpaceDN w:val="0"/>
        <w:adjustRightInd w:val="0"/>
        <w:jc w:val="both"/>
        <w:rPr>
          <w:ins w:id="3" w:author="Sam Cogan" w:date="2021-11-02T15:42:00Z"/>
          <w:rFonts w:ascii="Arial" w:hAnsi="Arial" w:cs="Arial"/>
          <w:b/>
          <w:bCs/>
          <w:color w:val="000000"/>
          <w:sz w:val="28"/>
          <w:szCs w:val="28"/>
        </w:rPr>
      </w:pPr>
    </w:p>
    <w:p w14:paraId="048E6EC7" w14:textId="3D0C7762" w:rsidR="00492F75" w:rsidDel="00790BFA" w:rsidRDefault="006736F4" w:rsidP="00492F75">
      <w:pPr>
        <w:autoSpaceDE w:val="0"/>
        <w:autoSpaceDN w:val="0"/>
        <w:adjustRightInd w:val="0"/>
        <w:rPr>
          <w:del w:id="4" w:author="Sam Cogan" w:date="2021-11-02T15:42:00Z"/>
          <w:rFonts w:ascii="Arial" w:hAnsi="Arial" w:cs="Arial"/>
          <w:color w:val="000000"/>
        </w:rPr>
      </w:pPr>
      <w:del w:id="5" w:author="Sam Cogan" w:date="2021-11-02T15:42:00Z">
        <w:r w:rsidDel="00790BFA">
          <w:rPr>
            <w:rFonts w:ascii="Arial" w:hAnsi="Arial" w:cs="Arial"/>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Del="00790BFA">
          <w:rPr>
            <w:rFonts w:ascii="Arial" w:hAnsi="Arial" w:cs="Arial"/>
            <w:b/>
            <w:bCs/>
            <w:color w:val="000000"/>
            <w:sz w:val="28"/>
            <w:szCs w:val="28"/>
          </w:rPr>
          <w:delText xml:space="preserve"> Part 3 – Marking Scheme</w:delText>
        </w:r>
      </w:del>
    </w:p>
    <w:p w14:paraId="673C8129" w14:textId="77777777" w:rsidR="00492F75" w:rsidRDefault="00492F75" w:rsidP="00492F75">
      <w:pPr>
        <w:rPr>
          <w:rFonts w:ascii="Tahoma" w:hAnsi="Tahoma" w:cs="Tahoma"/>
          <w:sz w:val="20"/>
          <w:szCs w:val="20"/>
        </w:rPr>
      </w:pPr>
    </w:p>
    <w:p w14:paraId="1733FCEE" w14:textId="77777777" w:rsidR="00492F75" w:rsidRDefault="00492F75" w:rsidP="00492F75">
      <w:pPr>
        <w:jc w:val="center"/>
        <w:rPr>
          <w:rFonts w:ascii="Tahoma" w:hAnsi="Tahoma" w:cs="Tahoma"/>
          <w:sz w:val="20"/>
          <w:szCs w:val="20"/>
        </w:rPr>
      </w:pPr>
    </w:p>
    <w:p w14:paraId="7090755A" w14:textId="44246D67" w:rsidR="00492F75" w:rsidRDefault="006E6F0B" w:rsidP="00492F75">
      <w:pPr>
        <w:rPr>
          <w:rFonts w:ascii="Arial" w:hAnsi="Arial" w:cs="Arial"/>
        </w:rPr>
      </w:pPr>
      <w:r>
        <w:rPr>
          <w:rFonts w:ascii="Arial" w:hAnsi="Arial" w:cs="Arial"/>
        </w:rPr>
        <w:t xml:space="preserve"> This project w</w:t>
      </w:r>
      <w:r w:rsidR="00492F75" w:rsidRPr="00EB28E3">
        <w:rPr>
          <w:rFonts w:ascii="Arial" w:hAnsi="Arial" w:cs="Arial"/>
        </w:rPr>
        <w:t>ill be graded as follows:</w:t>
      </w:r>
      <w:r w:rsidR="00790BFA" w:rsidRPr="00EB28E3" w:rsidDel="00790BFA">
        <w:rPr>
          <w:rFonts w:ascii="Arial" w:hAnsi="Arial" w:cs="Arial"/>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80+</w:t>
            </w:r>
            <w:r>
              <w:rPr>
                <w:rStyle w:val="eop"/>
                <w:rFonts w:ascii="Calibri" w:hAnsi="Calibri" w:cs="Calibr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70-79</w:t>
            </w:r>
            <w:r>
              <w:rPr>
                <w:rStyle w:val="eop"/>
                <w:rFonts w:ascii="Calibri" w:hAnsi="Calibri" w:cs="Calibr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60-69</w:t>
            </w:r>
            <w:r>
              <w:rPr>
                <w:rStyle w:val="eop"/>
                <w:rFonts w:ascii="Calibri" w:hAnsi="Calibri" w:cs="Calibr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50-59</w:t>
            </w:r>
            <w:r>
              <w:rPr>
                <w:rStyle w:val="eop"/>
                <w:rFonts w:ascii="Calibri" w:hAnsi="Calibri" w:cs="Calibr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40-49</w:t>
            </w:r>
            <w:r>
              <w:rPr>
                <w:rStyle w:val="eop"/>
                <w:rFonts w:ascii="Calibri" w:hAnsi="Calibri" w:cs="Calibr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0-39</w:t>
            </w:r>
            <w:r>
              <w:rPr>
                <w:rStyle w:val="eop"/>
                <w:rFonts w:ascii="Calibri" w:hAnsi="Calibri" w:cs="Calibri"/>
                <w:sz w:val="20"/>
                <w:szCs w:val="20"/>
              </w:rPr>
              <w:t> </w:t>
            </w:r>
          </w:p>
        </w:tc>
      </w:tr>
      <w:tr w:rsidR="007916CF"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Responsive (15%)</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with no visual errors using a responsive framework with extensive customisation.</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with no visual errors using a responsive framework with some customisation.</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with no visual errors using a responsive framework with no customisation.</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but with some visual errors.</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responsive but with many visual errors.</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Default="00790BFA" w:rsidP="00790B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not responsive.</w:t>
            </w:r>
            <w:r>
              <w:rPr>
                <w:rStyle w:val="eop"/>
                <w:rFonts w:ascii="Calibri" w:hAnsi="Calibri" w:cs="Calibri"/>
                <w:sz w:val="20"/>
                <w:szCs w:val="20"/>
              </w:rPr>
              <w:t> </w:t>
            </w:r>
          </w:p>
        </w:tc>
      </w:tr>
      <w:tr w:rsidR="007916CF"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 xml:space="preserve">Use of framework </w:t>
            </w:r>
            <w:r w:rsidR="006405A3">
              <w:rPr>
                <w:rStyle w:val="normaltextrun"/>
                <w:rFonts w:ascii="Calibri" w:hAnsi="Calibri" w:cs="Calibri"/>
                <w:sz w:val="20"/>
                <w:szCs w:val="20"/>
                <w:lang w:val="en-IE"/>
              </w:rPr>
              <w:t xml:space="preserve">(jQuery, Bootstrap etc) </w:t>
            </w:r>
            <w:r w:rsidRPr="007916CF">
              <w:rPr>
                <w:rStyle w:val="normaltextrun"/>
                <w:rFonts w:ascii="Calibri" w:hAnsi="Calibri" w:cs="Calibri"/>
                <w:sz w:val="20"/>
                <w:szCs w:val="20"/>
                <w:lang w:val="en-IE"/>
              </w:rPr>
              <w:t>(10%)</w:t>
            </w:r>
            <w:r w:rsidRPr="007916CF">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rFonts w:ascii="Calibri" w:hAnsi="Calibri" w:cs="Calibr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7916CF" w:rsidRDefault="007916CF" w:rsidP="007916CF">
            <w:pPr>
              <w:pStyle w:val="paragraph"/>
              <w:spacing w:before="0" w:beforeAutospacing="0" w:after="0" w:afterAutospacing="0"/>
              <w:textAlignment w:val="baseline"/>
              <w:rPr>
                <w:rFonts w:ascii="Segoe UI" w:hAnsi="Segoe UI" w:cs="Segoe UI"/>
                <w:sz w:val="20"/>
                <w:szCs w:val="20"/>
              </w:rPr>
            </w:pPr>
            <w:r w:rsidRPr="007916CF">
              <w:rPr>
                <w:rStyle w:val="normaltextrun"/>
                <w:sz w:val="20"/>
                <w:szCs w:val="20"/>
                <w:lang w:val="en-IE"/>
              </w:rPr>
              <w:t>No framework used</w:t>
            </w:r>
            <w:r w:rsidRPr="007916CF">
              <w:rPr>
                <w:rStyle w:val="eop"/>
                <w:rFonts w:ascii="Calibri" w:hAnsi="Calibri" w:cs="Calibri"/>
                <w:sz w:val="20"/>
                <w:szCs w:val="20"/>
              </w:rPr>
              <w:t> </w:t>
            </w:r>
          </w:p>
        </w:tc>
      </w:tr>
      <w:tr w:rsidR="007916CF"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validation (10%)</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validation using JavaScript and HTML5. Visually appealing and clear to users.</w:t>
            </w:r>
            <w:r>
              <w:rPr>
                <w:rStyle w:val="normaltextrun"/>
                <w:rFonts w:ascii="Calibri" w:hAnsi="Calibri" w:cs="Calibri"/>
                <w:sz w:val="20"/>
                <w:szCs w:val="20"/>
              </w:rPr>
              <w:t xml:space="preserve"> 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validation using JavaScript and HTML5 which is visually appealing</w:t>
            </w:r>
          </w:p>
          <w:p w14:paraId="6D6AE741"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some basic validation using JavaScript and HTML5.</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some basic validation using HTML 5.</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Form with little or no validation.</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No form.</w:t>
            </w:r>
            <w:r>
              <w:rPr>
                <w:rStyle w:val="eop"/>
                <w:rFonts w:ascii="Calibri" w:hAnsi="Calibri" w:cs="Calibri"/>
                <w:sz w:val="20"/>
                <w:szCs w:val="20"/>
              </w:rPr>
              <w:t> </w:t>
            </w:r>
          </w:p>
        </w:tc>
      </w:tr>
      <w:tr w:rsidR="007916CF"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JavaScript implementation (25%)</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Default="006405A3"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Extensive functionality outside of the scope of what was covered in class. Visually appealing and easy to use.</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Default="006405A3"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Functionality outside of the scope of what was covered in class</w:t>
            </w:r>
            <w:r w:rsidR="007916CF">
              <w:rPr>
                <w:rStyle w:val="normaltextrun"/>
                <w:rFonts w:ascii="Calibri" w:hAnsi="Calibri" w:cs="Calibri"/>
                <w:sz w:val="20"/>
                <w:szCs w:val="20"/>
                <w:lang w:val="en-IE"/>
              </w:rPr>
              <w:t>. Visually appealing and easy to use.</w:t>
            </w:r>
            <w:r w:rsidR="007916CF">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Default="006405A3"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Some basic functionality or without errors.</w:t>
            </w:r>
            <w:r>
              <w:rPr>
                <w:rStyle w:val="eop"/>
                <w:rFonts w:ascii="Calibri" w:hAnsi="Calibri" w:cs="Calibri"/>
                <w:sz w:val="20"/>
                <w:szCs w:val="20"/>
              </w:rPr>
              <w:t> </w:t>
            </w:r>
            <w:r w:rsidR="007916CF">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Some basic functionality or functionality with errors.</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Minimal JavaScript. </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No JavaScript.</w:t>
            </w:r>
            <w:r>
              <w:rPr>
                <w:rStyle w:val="eop"/>
                <w:rFonts w:ascii="Calibri" w:hAnsi="Calibri" w:cs="Calibri"/>
                <w:sz w:val="20"/>
                <w:szCs w:val="20"/>
              </w:rPr>
              <w:t> </w:t>
            </w:r>
          </w:p>
        </w:tc>
      </w:tr>
      <w:tr w:rsidR="007916CF"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Deployment (10%)</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with excellent file structure and pathnames. </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with good file structure and pathnames.</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however has a poor file </w:t>
            </w:r>
            <w:proofErr w:type="gramStart"/>
            <w:r>
              <w:rPr>
                <w:rStyle w:val="normaltextrun"/>
                <w:rFonts w:ascii="Calibri" w:hAnsi="Calibri" w:cs="Calibri"/>
                <w:sz w:val="20"/>
                <w:szCs w:val="20"/>
                <w:lang w:val="en-IE"/>
              </w:rPr>
              <w:t>structure OR pathnames</w:t>
            </w:r>
            <w:proofErr w:type="gramEnd"/>
            <w:r>
              <w:rPr>
                <w:rStyle w:val="normaltextrun"/>
                <w:rFonts w:ascii="Calibri" w:hAnsi="Calibri" w:cs="Calibri"/>
                <w:sz w:val="20"/>
                <w:szCs w:val="20"/>
                <w:lang w:val="en-IE"/>
              </w:rPr>
              <w:t>.</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however has a poor file </w:t>
            </w:r>
            <w:proofErr w:type="gramStart"/>
            <w:r>
              <w:rPr>
                <w:rStyle w:val="normaltextrun"/>
                <w:rFonts w:ascii="Calibri" w:hAnsi="Calibri" w:cs="Calibri"/>
                <w:sz w:val="20"/>
                <w:szCs w:val="20"/>
                <w:lang w:val="en-IE"/>
              </w:rPr>
              <w:t>structure AND pathnames</w:t>
            </w:r>
            <w:proofErr w:type="gramEnd"/>
            <w:r>
              <w:rPr>
                <w:rStyle w:val="normaltextrun"/>
                <w:rFonts w:ascii="Calibri" w:hAnsi="Calibri" w:cs="Calibri"/>
                <w:sz w:val="20"/>
                <w:szCs w:val="20"/>
                <w:lang w:val="en-IE"/>
              </w:rPr>
              <w:t>.</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deployed online however has some deployment related errors (404, images not showing etc).</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is not deployed online.</w:t>
            </w:r>
            <w:r>
              <w:rPr>
                <w:rStyle w:val="eop"/>
                <w:rFonts w:ascii="Calibri" w:hAnsi="Calibri" w:cs="Calibri"/>
                <w:sz w:val="20"/>
                <w:szCs w:val="20"/>
              </w:rPr>
              <w:t> </w:t>
            </w:r>
          </w:p>
        </w:tc>
      </w:tr>
      <w:tr w:rsidR="007916CF"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lastRenderedPageBreak/>
              <w:t>Testing and optimisation (10%)</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tested with the HTML and CSS validator with excellent result. Optimised via Google Page Speed rankings – excellent result.</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tested with the HTML and CSS validator with good result. Optimised via Google Page Speed rankings – good result.</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tested with the HTML and CSS validator with adequate result. Optimised via Google Page Speed rankings – adequate result.</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tested with the HTML and CSS validator with poor result. Optimised via Google Page Speed rankings – poor result.</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shows little evidence of testing or optimisation.</w:t>
            </w: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Website shows no evidence of testing or optimisation.</w:t>
            </w:r>
            <w:r>
              <w:rPr>
                <w:rStyle w:val="eop"/>
                <w:rFonts w:ascii="Calibri" w:hAnsi="Calibri" w:cs="Calibri"/>
                <w:sz w:val="20"/>
                <w:szCs w:val="20"/>
              </w:rPr>
              <w:t> </w:t>
            </w:r>
          </w:p>
        </w:tc>
      </w:tr>
      <w:tr w:rsidR="007916CF"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Planning, formatting, wireframes, commenting of code (10%)</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Excellent evidence of planning, requirements, wireframing, formatting and commenting of code.</w:t>
            </w:r>
            <w:r>
              <w:rPr>
                <w:rStyle w:val="eop"/>
                <w:rFonts w:ascii="Calibri" w:hAnsi="Calibri" w:cs="Calibr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Good evidence of planning, requirements, wireframing, formatting and commenting of code.</w:t>
            </w:r>
            <w:r>
              <w:rPr>
                <w:rStyle w:val="eop"/>
                <w:rFonts w:ascii="Calibri" w:hAnsi="Calibri" w:cs="Calibr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evidence of planning, requirements, wireframing, formatting and commenting of code.</w:t>
            </w:r>
            <w:r>
              <w:rPr>
                <w:rStyle w:val="eop"/>
                <w:rFonts w:ascii="Calibri" w:hAnsi="Calibri" w:cs="Calibr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Adequate evidence of planning, requirements, wireframing, formatting and commenting of code.</w:t>
            </w:r>
            <w:r>
              <w:rPr>
                <w:rStyle w:val="eop"/>
                <w:rFonts w:ascii="Calibri" w:hAnsi="Calibri" w:cs="Calibr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Very poor effort of planning, minimal formatting and commenting.</w:t>
            </w:r>
            <w:r>
              <w:rPr>
                <w:rStyle w:val="eop"/>
                <w:rFonts w:ascii="Calibri" w:hAnsi="Calibri" w:cs="Calibri"/>
                <w:sz w:val="20"/>
                <w:szCs w:val="20"/>
              </w:rPr>
              <w:t> </w:t>
            </w:r>
          </w:p>
          <w:p w14:paraId="610B44BB"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None.</w:t>
            </w:r>
            <w:r>
              <w:rPr>
                <w:rStyle w:val="eop"/>
                <w:rFonts w:ascii="Calibri" w:hAnsi="Calibri" w:cs="Calibri"/>
                <w:sz w:val="20"/>
                <w:szCs w:val="20"/>
              </w:rPr>
              <w:t> </w:t>
            </w:r>
          </w:p>
        </w:tc>
      </w:tr>
      <w:tr w:rsidR="007916CF"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Effort (10%)</w:t>
            </w:r>
            <w:r>
              <w:rPr>
                <w:rStyle w:val="eop"/>
                <w:rFonts w:ascii="Calibri" w:hAnsi="Calibri" w:cs="Calibr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Default="007916CF" w:rsidP="00791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Pr>
                <w:rStyle w:val="eop"/>
                <w:rFonts w:ascii="Calibri" w:hAnsi="Calibri" w:cs="Calibri"/>
                <w:sz w:val="20"/>
                <w:szCs w:val="20"/>
              </w:rPr>
              <w:t> </w:t>
            </w:r>
          </w:p>
        </w:tc>
      </w:tr>
    </w:tbl>
    <w:p w14:paraId="4485F2BE" w14:textId="77777777" w:rsidR="00790BFA" w:rsidRDefault="00790BFA" w:rsidP="00492F75"/>
    <w:sectPr w:rsidR="00790BFA"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7255B5"/>
    <w:multiLevelType w:val="hybridMultilevel"/>
    <w:tmpl w:val="76588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120451"/>
    <w:rsid w:val="001F2C81"/>
    <w:rsid w:val="00212ECE"/>
    <w:rsid w:val="00264BBC"/>
    <w:rsid w:val="00266497"/>
    <w:rsid w:val="00275202"/>
    <w:rsid w:val="0028065E"/>
    <w:rsid w:val="002C17FD"/>
    <w:rsid w:val="002D18FE"/>
    <w:rsid w:val="0030448B"/>
    <w:rsid w:val="00333800"/>
    <w:rsid w:val="00357154"/>
    <w:rsid w:val="00382331"/>
    <w:rsid w:val="00391A15"/>
    <w:rsid w:val="00397B22"/>
    <w:rsid w:val="003C6045"/>
    <w:rsid w:val="003E6E9E"/>
    <w:rsid w:val="00426894"/>
    <w:rsid w:val="004574A5"/>
    <w:rsid w:val="004671BA"/>
    <w:rsid w:val="00492F75"/>
    <w:rsid w:val="004C68C4"/>
    <w:rsid w:val="004D7A96"/>
    <w:rsid w:val="00504633"/>
    <w:rsid w:val="00506173"/>
    <w:rsid w:val="00534686"/>
    <w:rsid w:val="00544B1B"/>
    <w:rsid w:val="00564F7D"/>
    <w:rsid w:val="0056684A"/>
    <w:rsid w:val="005E4669"/>
    <w:rsid w:val="005F02FF"/>
    <w:rsid w:val="00636E09"/>
    <w:rsid w:val="006405A3"/>
    <w:rsid w:val="00641C8E"/>
    <w:rsid w:val="00665A42"/>
    <w:rsid w:val="00665BAF"/>
    <w:rsid w:val="006736F4"/>
    <w:rsid w:val="006832B7"/>
    <w:rsid w:val="00684186"/>
    <w:rsid w:val="006B4184"/>
    <w:rsid w:val="006E6F0B"/>
    <w:rsid w:val="006F200E"/>
    <w:rsid w:val="00741791"/>
    <w:rsid w:val="00766B67"/>
    <w:rsid w:val="00790BFA"/>
    <w:rsid w:val="007916CF"/>
    <w:rsid w:val="007C1940"/>
    <w:rsid w:val="007F3E03"/>
    <w:rsid w:val="008302F0"/>
    <w:rsid w:val="00843058"/>
    <w:rsid w:val="008818AA"/>
    <w:rsid w:val="008A22BB"/>
    <w:rsid w:val="008B6615"/>
    <w:rsid w:val="008F6CDD"/>
    <w:rsid w:val="009841E8"/>
    <w:rsid w:val="009C22D9"/>
    <w:rsid w:val="00A5414A"/>
    <w:rsid w:val="00A83092"/>
    <w:rsid w:val="00A91D2A"/>
    <w:rsid w:val="00AA1CE3"/>
    <w:rsid w:val="00B00C00"/>
    <w:rsid w:val="00B27EBF"/>
    <w:rsid w:val="00B33EA5"/>
    <w:rsid w:val="00B459D4"/>
    <w:rsid w:val="00B53D3A"/>
    <w:rsid w:val="00B70292"/>
    <w:rsid w:val="00B768B1"/>
    <w:rsid w:val="00BA2440"/>
    <w:rsid w:val="00BB6264"/>
    <w:rsid w:val="00BC306E"/>
    <w:rsid w:val="00BE5539"/>
    <w:rsid w:val="00CD67F5"/>
    <w:rsid w:val="00D24974"/>
    <w:rsid w:val="00D26988"/>
    <w:rsid w:val="00D303E4"/>
    <w:rsid w:val="00D615E6"/>
    <w:rsid w:val="00D627FE"/>
    <w:rsid w:val="00D70FC4"/>
    <w:rsid w:val="00DA45E5"/>
    <w:rsid w:val="00DD0E08"/>
    <w:rsid w:val="00DD1526"/>
    <w:rsid w:val="00DF44D3"/>
    <w:rsid w:val="00E31395"/>
    <w:rsid w:val="00E35A36"/>
    <w:rsid w:val="00E37871"/>
    <w:rsid w:val="00E57C28"/>
    <w:rsid w:val="00E62870"/>
    <w:rsid w:val="00EA2618"/>
    <w:rsid w:val="00EC4DFE"/>
    <w:rsid w:val="00EF0E6E"/>
    <w:rsid w:val="00F42E9E"/>
    <w:rsid w:val="00F83F49"/>
    <w:rsid w:val="00F8639F"/>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ListParagraph">
    <w:name w:val="List Paragraph"/>
    <w:basedOn w:val="Normal"/>
    <w:uiPriority w:val="34"/>
    <w:qFormat/>
    <w:rsid w:val="0068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5335</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Lisa Murphy</cp:lastModifiedBy>
  <cp:revision>5</cp:revision>
  <cp:lastPrinted>2013-09-11T12:29:00Z</cp:lastPrinted>
  <dcterms:created xsi:type="dcterms:W3CDTF">2021-11-02T15:59:00Z</dcterms:created>
  <dcterms:modified xsi:type="dcterms:W3CDTF">2022-09-30T08:45:00Z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